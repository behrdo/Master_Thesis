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88" w:rsidRPr="00EA3007" w:rsidRDefault="00A21036">
      <w:pPr>
        <w:rPr>
          <w:b/>
        </w:rPr>
      </w:pPr>
      <w:r w:rsidRPr="00EA3007">
        <w:rPr>
          <w:b/>
        </w:rPr>
        <w:t>Dominik Behrend MA</w:t>
      </w:r>
    </w:p>
    <w:p w:rsidR="00A21036" w:rsidRDefault="00A21036">
      <w:r>
        <w:t>Trial A und B (nur Phase 1)</w:t>
      </w:r>
    </w:p>
    <w:p w:rsidR="00A21036" w:rsidRPr="007F7503" w:rsidRDefault="007F7503">
      <w:pPr>
        <w:rPr>
          <w:lang w:val="en-GB"/>
        </w:rPr>
      </w:pPr>
      <w:proofErr w:type="spellStart"/>
      <w:r w:rsidRPr="007F7503">
        <w:rPr>
          <w:lang w:val="en-GB"/>
        </w:rPr>
        <w:t>Kernv</w:t>
      </w:r>
      <w:r w:rsidR="00A21036" w:rsidRPr="007F7503">
        <w:rPr>
          <w:lang w:val="en-GB"/>
        </w:rPr>
        <w:t>arianten</w:t>
      </w:r>
      <w:proofErr w:type="spellEnd"/>
      <w:r w:rsidR="00A21036" w:rsidRPr="007F7503">
        <w:rPr>
          <w:lang w:val="en-GB"/>
        </w:rPr>
        <w:t>: Fes1Y, Fes2Y, Lu2Y, Chi2Y</w:t>
      </w:r>
    </w:p>
    <w:p w:rsidR="00A21036" w:rsidRDefault="00A21036">
      <w:r>
        <w:t>Phase 2: Trial A nur Erträge SW</w:t>
      </w:r>
    </w:p>
    <w:p w:rsidR="00A21036" w:rsidRDefault="00A21036">
      <w:r>
        <w:t>Phase 2</w:t>
      </w:r>
      <w:r w:rsidR="00571566">
        <w:t>:</w:t>
      </w:r>
      <w:r>
        <w:t xml:space="preserve"> Trial B (Gemenge)</w:t>
      </w:r>
    </w:p>
    <w:p w:rsidR="007F7503" w:rsidRDefault="007F7503"/>
    <w:p w:rsidR="007F7503" w:rsidRDefault="00596F21" w:rsidP="00596F21">
      <w:r>
        <w:t xml:space="preserve">Fokus: 1. </w:t>
      </w:r>
      <w:r w:rsidR="001B42AA">
        <w:t>Nachfruchtjahr (Sommerungen, Malve) + Langzeitwirkungen</w:t>
      </w:r>
      <w:r>
        <w:t xml:space="preserve"> </w:t>
      </w:r>
    </w:p>
    <w:p w:rsidR="00596F21" w:rsidRDefault="00DB20BF" w:rsidP="00596F21">
      <w:r>
        <w:t xml:space="preserve">Effekt auf </w:t>
      </w:r>
      <w:r w:rsidR="00596F21">
        <w:t xml:space="preserve">Erträge (Korn, Stroh, NPK </w:t>
      </w:r>
      <w:proofErr w:type="spellStart"/>
      <w:r w:rsidR="00596F21">
        <w:t>uptake</w:t>
      </w:r>
      <w:proofErr w:type="spellEnd"/>
      <w:r w:rsidR="00596F21">
        <w:t>)</w:t>
      </w:r>
    </w:p>
    <w:p w:rsidR="003B38ED" w:rsidRPr="003B38ED" w:rsidRDefault="00596F21" w:rsidP="00A81E86">
      <w:pPr>
        <w:pStyle w:val="Listenabsatz"/>
        <w:numPr>
          <w:ilvl w:val="0"/>
          <w:numId w:val="2"/>
        </w:numPr>
        <w:rPr>
          <w:b/>
          <w:lang w:val="en-GB"/>
        </w:rPr>
      </w:pPr>
      <w:r>
        <w:t xml:space="preserve">Trial A 2010 </w:t>
      </w:r>
      <w:proofErr w:type="spellStart"/>
      <w:r>
        <w:t>SWeizen</w:t>
      </w:r>
      <w:proofErr w:type="spellEnd"/>
      <w:r>
        <w:t>, Malve</w:t>
      </w:r>
      <w:r w:rsidR="003B38ED">
        <w:t xml:space="preserve">  </w:t>
      </w:r>
      <w:r w:rsidR="003B38ED" w:rsidRPr="003B38ED">
        <w:rPr>
          <w:b/>
          <w:lang w:val="en-GB"/>
        </w:rPr>
        <w:t xml:space="preserve">WLD </w:t>
      </w:r>
    </w:p>
    <w:p w:rsidR="00596F21" w:rsidRDefault="00596F21" w:rsidP="00596F21">
      <w:pPr>
        <w:pStyle w:val="Listenabsatz"/>
        <w:numPr>
          <w:ilvl w:val="0"/>
          <w:numId w:val="2"/>
        </w:numPr>
      </w:pPr>
      <w:r>
        <w:t>Trail B 2012 SW, Malve</w:t>
      </w:r>
      <w:r w:rsidR="003B38ED">
        <w:t xml:space="preserve"> </w:t>
      </w:r>
      <w:r w:rsidR="003B38ED" w:rsidRPr="003B38ED">
        <w:rPr>
          <w:b/>
          <w:lang w:val="en-GB"/>
        </w:rPr>
        <w:t>WLD</w:t>
      </w:r>
    </w:p>
    <w:p w:rsidR="00596F21" w:rsidRDefault="003B38ED" w:rsidP="00596F21">
      <w:pPr>
        <w:pStyle w:val="Listenabsatz"/>
        <w:numPr>
          <w:ilvl w:val="0"/>
          <w:numId w:val="2"/>
        </w:numPr>
      </w:pPr>
      <w:r>
        <w:t xml:space="preserve">Trial </w:t>
      </w:r>
      <w:ins w:id="0" w:author="MiriamA" w:date="2020-12-29T19:46:00Z">
        <w:r w:rsidR="009E662B">
          <w:t>C</w:t>
        </w:r>
      </w:ins>
      <w:del w:id="1" w:author="MiriamA" w:date="2020-12-29T19:46:00Z">
        <w:r w:rsidDel="009E662B">
          <w:delText>B</w:delText>
        </w:r>
      </w:del>
      <w:r>
        <w:t xml:space="preserve"> 2014 SG </w:t>
      </w:r>
      <w:r w:rsidRPr="003B38ED">
        <w:rPr>
          <w:b/>
          <w:lang w:val="en-GB"/>
        </w:rPr>
        <w:t>WLD</w:t>
      </w:r>
    </w:p>
    <w:p w:rsidR="00596F21" w:rsidRDefault="00596F21" w:rsidP="00596F21">
      <w:pPr>
        <w:pStyle w:val="Listenabsatz"/>
        <w:numPr>
          <w:ilvl w:val="0"/>
          <w:numId w:val="2"/>
        </w:numPr>
      </w:pPr>
      <w:r>
        <w:t>Trial A 2019 SW</w:t>
      </w:r>
    </w:p>
    <w:p w:rsidR="00596F21" w:rsidRDefault="00596F21" w:rsidP="00596F21">
      <w:pPr>
        <w:pStyle w:val="Listenabsatz"/>
        <w:numPr>
          <w:ilvl w:val="0"/>
          <w:numId w:val="2"/>
        </w:numPr>
      </w:pPr>
      <w:r>
        <w:t>Trial B 2020 SW</w:t>
      </w:r>
    </w:p>
    <w:p w:rsidR="00B22659" w:rsidDel="009E662B" w:rsidRDefault="00B22659" w:rsidP="00596F21">
      <w:pPr>
        <w:pStyle w:val="Listenabsatz"/>
        <w:numPr>
          <w:ilvl w:val="0"/>
          <w:numId w:val="2"/>
        </w:numPr>
        <w:rPr>
          <w:del w:id="2" w:author="MiriamA" w:date="2020-12-29T19:51:00Z"/>
        </w:rPr>
      </w:pPr>
      <w:del w:id="3" w:author="MiriamA" w:date="2020-12-29T19:51:00Z">
        <w:r w:rsidDel="009E662B">
          <w:delText>(evtl Trial C SW 2020)</w:delText>
        </w:r>
      </w:del>
    </w:p>
    <w:p w:rsidR="00A21036" w:rsidRDefault="00A21036"/>
    <w:p w:rsidR="00A21036" w:rsidRDefault="00FC123D">
      <w:r>
        <w:t xml:space="preserve">Langzeitwirkungen (Korn, Stroh, NPK </w:t>
      </w:r>
      <w:proofErr w:type="spellStart"/>
      <w:r>
        <w:t>uptake</w:t>
      </w:r>
      <w:proofErr w:type="spellEnd"/>
      <w:r>
        <w:t>)</w:t>
      </w:r>
    </w:p>
    <w:p w:rsidR="00FC123D" w:rsidRPr="002D169E" w:rsidRDefault="00FC123D" w:rsidP="00FC123D">
      <w:pPr>
        <w:pStyle w:val="Listenabsatz"/>
        <w:numPr>
          <w:ilvl w:val="0"/>
          <w:numId w:val="3"/>
        </w:numPr>
        <w:rPr>
          <w:lang w:val="en-GB"/>
        </w:rPr>
      </w:pPr>
      <w:r w:rsidRPr="002D169E">
        <w:rPr>
          <w:lang w:val="en-GB"/>
        </w:rPr>
        <w:t>Trial A 2011-2015</w:t>
      </w:r>
      <w:r w:rsidR="003B38ED" w:rsidRPr="002D169E">
        <w:rPr>
          <w:lang w:val="en-GB"/>
        </w:rPr>
        <w:t xml:space="preserve"> (</w:t>
      </w:r>
      <w:r w:rsidR="003B38ED" w:rsidRPr="003B38ED">
        <w:rPr>
          <w:b/>
          <w:lang w:val="en-GB"/>
        </w:rPr>
        <w:t>WLD</w:t>
      </w:r>
      <w:r w:rsidR="001C13E5">
        <w:rPr>
          <w:b/>
          <w:lang w:val="en-GB"/>
        </w:rPr>
        <w:t xml:space="preserve"> 2011 WG, 2012 WR</w:t>
      </w:r>
      <w:r w:rsidR="003B38ED" w:rsidRPr="002D169E">
        <w:rPr>
          <w:lang w:val="en-GB"/>
        </w:rPr>
        <w:t>)</w:t>
      </w:r>
    </w:p>
    <w:p w:rsidR="00FC123D" w:rsidRDefault="00FC123D" w:rsidP="00FC123D">
      <w:pPr>
        <w:pStyle w:val="Listenabsatz"/>
        <w:numPr>
          <w:ilvl w:val="0"/>
          <w:numId w:val="3"/>
        </w:numPr>
      </w:pPr>
      <w:r>
        <w:t>Trial B 2013-2017</w:t>
      </w:r>
      <w:r w:rsidR="001C13E5">
        <w:t xml:space="preserve"> </w:t>
      </w:r>
      <w:r w:rsidR="001C13E5" w:rsidRPr="002D169E">
        <w:rPr>
          <w:lang w:val="en-GB"/>
        </w:rPr>
        <w:t>(</w:t>
      </w:r>
      <w:r w:rsidR="001C13E5" w:rsidRPr="003B38ED">
        <w:rPr>
          <w:b/>
          <w:lang w:val="en-GB"/>
        </w:rPr>
        <w:t>WLD</w:t>
      </w:r>
      <w:r w:rsidR="001C13E5">
        <w:rPr>
          <w:b/>
          <w:lang w:val="en-GB"/>
        </w:rPr>
        <w:t xml:space="preserve"> von 2013 WR u WG, 2016 WW, 2017 WG</w:t>
      </w:r>
      <w:r w:rsidR="001C13E5" w:rsidRPr="002D169E">
        <w:rPr>
          <w:lang w:val="en-GB"/>
        </w:rPr>
        <w:t>)</w:t>
      </w:r>
    </w:p>
    <w:p w:rsidR="00FC123D" w:rsidRDefault="00FC123D" w:rsidP="00FC123D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B27EFA">
        <w:rPr>
          <w:lang w:val="en-GB"/>
        </w:rPr>
        <w:t>Ohne</w:t>
      </w:r>
      <w:proofErr w:type="spellEnd"/>
      <w:r w:rsidRPr="00B27EFA">
        <w:rPr>
          <w:lang w:val="en-GB"/>
        </w:rPr>
        <w:t xml:space="preserve"> Trial C </w:t>
      </w:r>
      <w:proofErr w:type="spellStart"/>
      <w:r w:rsidRPr="00B27EFA">
        <w:rPr>
          <w:lang w:val="en-GB"/>
        </w:rPr>
        <w:t>wg</w:t>
      </w:r>
      <w:proofErr w:type="spellEnd"/>
      <w:r w:rsidRPr="00B27EFA">
        <w:rPr>
          <w:lang w:val="en-GB"/>
        </w:rPr>
        <w:t xml:space="preserve"> rainout shelter</w:t>
      </w:r>
    </w:p>
    <w:p w:rsidR="003B38ED" w:rsidRDefault="003B38ED" w:rsidP="003B38ED">
      <w:pPr>
        <w:pStyle w:val="Listenabsatz"/>
        <w:rPr>
          <w:lang w:val="en-GB"/>
        </w:rPr>
      </w:pPr>
    </w:p>
    <w:p w:rsidR="00F976E0" w:rsidRDefault="00A81E86" w:rsidP="00471BA4">
      <w:r w:rsidRPr="00471BA4">
        <w:rPr>
          <w:b/>
        </w:rPr>
        <w:t xml:space="preserve">Wurzellängendichte und Anteil Wurzeln in </w:t>
      </w:r>
      <w:proofErr w:type="spellStart"/>
      <w:r w:rsidRPr="00471BA4">
        <w:rPr>
          <w:b/>
        </w:rPr>
        <w:t>Bioporen</w:t>
      </w:r>
      <w:proofErr w:type="spellEnd"/>
      <w:r w:rsidR="00CD0CF1" w:rsidRPr="00CD0CF1">
        <w:t xml:space="preserve"> (</w:t>
      </w:r>
      <w:proofErr w:type="spellStart"/>
      <w:r w:rsidR="00CD0CF1" w:rsidRPr="00CD0CF1">
        <w:t>allorhize</w:t>
      </w:r>
      <w:proofErr w:type="spellEnd"/>
      <w:r w:rsidR="00CD0CF1" w:rsidRPr="00CD0CF1">
        <w:t xml:space="preserve"> </w:t>
      </w:r>
      <w:r w:rsidR="00CD0CF1">
        <w:t xml:space="preserve">Nachfrüchte </w:t>
      </w:r>
      <w:r w:rsidR="00CD0CF1" w:rsidRPr="00CD0CF1">
        <w:t xml:space="preserve">mehr Wurzeln in </w:t>
      </w:r>
      <w:proofErr w:type="spellStart"/>
      <w:r w:rsidR="00CD0CF1" w:rsidRPr="00CD0CF1">
        <w:t>Bioporen</w:t>
      </w:r>
      <w:proofErr w:type="spellEnd"/>
      <w:r w:rsidR="00CD0CF1" w:rsidRPr="00CD0CF1">
        <w:t>)</w:t>
      </w:r>
      <w:r w:rsidR="003400C3">
        <w:t xml:space="preserve">, </w:t>
      </w:r>
      <w:proofErr w:type="spellStart"/>
      <w:r w:rsidR="003400C3" w:rsidRPr="003E21D2">
        <w:rPr>
          <w:b/>
        </w:rPr>
        <w:t>ggf</w:t>
      </w:r>
      <w:proofErr w:type="spellEnd"/>
      <w:r w:rsidR="003400C3" w:rsidRPr="003E21D2">
        <w:rPr>
          <w:b/>
        </w:rPr>
        <w:t xml:space="preserve"> kumulative Wurzellänge</w:t>
      </w:r>
      <w:r w:rsidR="00335CCA">
        <w:t xml:space="preserve"> (</w:t>
      </w:r>
      <w:r w:rsidR="008210DD">
        <w:t xml:space="preserve">m </w:t>
      </w:r>
      <w:r w:rsidR="00335CCA">
        <w:t>je m^2)</w:t>
      </w:r>
      <w:ins w:id="4" w:author="MiriamA" w:date="2020-12-29T19:53:00Z">
        <w:r w:rsidR="009E662B">
          <w:t xml:space="preserve"> </w:t>
        </w:r>
      </w:ins>
      <w:moveToRangeStart w:id="5" w:author="MiriamA" w:date="2020-12-29T19:53:00Z" w:name="move60164035"/>
      <w:moveTo w:id="6" w:author="MiriamA" w:date="2020-12-29T19:53:00Z">
        <w:r w:rsidR="009E662B">
          <w:t xml:space="preserve">(siehe </w:t>
        </w:r>
        <w:proofErr w:type="spellStart"/>
        <w:r w:rsidR="009E662B">
          <w:t>paper</w:t>
        </w:r>
        <w:proofErr w:type="spellEnd"/>
        <w:r w:rsidR="009E662B">
          <w:t xml:space="preserve"> Roman Fig. 3)</w:t>
        </w:r>
      </w:moveTo>
      <w:moveToRangeEnd w:id="5"/>
      <w:r w:rsidR="00EB2409">
        <w:t>, maximale Wurzeltiefe (</w:t>
      </w:r>
      <w:r w:rsidR="00E20532">
        <w:t>100</w:t>
      </w:r>
      <w:r w:rsidR="00EB2409">
        <w:t>% der Wurzellängendichte)</w:t>
      </w:r>
      <w:r w:rsidR="00C9465A">
        <w:t>, Wurzeldurchmesser der Hauptfrucht, (</w:t>
      </w:r>
      <w:proofErr w:type="spellStart"/>
      <w:r w:rsidR="00C9465A">
        <w:t>ggf</w:t>
      </w:r>
      <w:proofErr w:type="spellEnd"/>
      <w:r w:rsidR="00C9465A">
        <w:t xml:space="preserve"> SRL</w:t>
      </w:r>
      <w:r w:rsidR="00B91385">
        <w:t xml:space="preserve">, </w:t>
      </w:r>
      <w:proofErr w:type="spellStart"/>
      <w:r w:rsidR="00B91385">
        <w:t>ggf</w:t>
      </w:r>
      <w:proofErr w:type="spellEnd"/>
      <w:r w:rsidR="00B91385">
        <w:t xml:space="preserve"> Wurzelmasse</w:t>
      </w:r>
      <w:r w:rsidR="00C9465A">
        <w:t>)</w:t>
      </w:r>
      <w:r w:rsidR="0093078C">
        <w:t>, z</w:t>
      </w:r>
      <w:r w:rsidR="00F976E0">
        <w:t>um Schossen und zur Blüte</w:t>
      </w:r>
      <w:r w:rsidR="003B5E46">
        <w:t xml:space="preserve"> (wenn 5 Termine)</w:t>
      </w:r>
    </w:p>
    <w:p w:rsidR="00224F25" w:rsidRDefault="00224F25" w:rsidP="00471BA4">
      <w:proofErr w:type="spellStart"/>
      <w:r>
        <w:t>Nmin</w:t>
      </w:r>
      <w:proofErr w:type="spellEnd"/>
      <w:r>
        <w:t xml:space="preserve"> und </w:t>
      </w:r>
      <w:r w:rsidR="00CE7BBF">
        <w:t xml:space="preserve">gravimetrische </w:t>
      </w:r>
      <w:r>
        <w:t>Wassergehalte für alle Jahre/Varianten</w:t>
      </w:r>
    </w:p>
    <w:p w:rsidR="00660141" w:rsidRPr="00CD0CF1" w:rsidRDefault="00660141" w:rsidP="00471BA4">
      <w:proofErr w:type="spellStart"/>
      <w:r>
        <w:t>Ggf</w:t>
      </w:r>
      <w:proofErr w:type="spellEnd"/>
      <w:r>
        <w:t xml:space="preserve"> PCA </w:t>
      </w:r>
      <w:proofErr w:type="spellStart"/>
      <w:r w:rsidR="002C756C">
        <w:t>cluster</w:t>
      </w:r>
      <w:proofErr w:type="spellEnd"/>
      <w:r w:rsidR="002C756C">
        <w:t xml:space="preserve"> Analyse </w:t>
      </w:r>
      <w:r>
        <w:t>durchführen</w:t>
      </w:r>
      <w:r w:rsidR="00E474A6">
        <w:t xml:space="preserve"> </w:t>
      </w:r>
      <w:bookmarkStart w:id="7" w:name="_GoBack"/>
      <w:bookmarkEnd w:id="7"/>
      <w:del w:id="8" w:author="MiriamA" w:date="2020-12-29T19:53:00Z">
        <w:r w:rsidR="00E474A6" w:rsidDel="009E662B">
          <w:delText>(siehe paper Roman</w:delText>
        </w:r>
        <w:r w:rsidR="001E4A3A" w:rsidDel="009E662B">
          <w:delText xml:space="preserve"> Fig. 3</w:delText>
        </w:r>
        <w:r w:rsidR="00E474A6" w:rsidDel="009E662B">
          <w:delText>)</w:delText>
        </w:r>
      </w:del>
    </w:p>
    <w:p w:rsidR="009C1704" w:rsidRDefault="009C1704" w:rsidP="00471BA4">
      <w:r>
        <w:t xml:space="preserve">Vorfrüchte: </w:t>
      </w:r>
      <w:proofErr w:type="spellStart"/>
      <w:r w:rsidR="002074C8">
        <w:t>Nmin</w:t>
      </w:r>
      <w:proofErr w:type="spellEnd"/>
      <w:r w:rsidR="002074C8">
        <w:t xml:space="preserve">, PK, Bioporendichten, </w:t>
      </w:r>
      <w:proofErr w:type="spellStart"/>
      <w:r w:rsidR="00A14744">
        <w:t>ggf</w:t>
      </w:r>
      <w:proofErr w:type="spellEnd"/>
      <w:r w:rsidR="00A14744">
        <w:t xml:space="preserve"> </w:t>
      </w:r>
      <w:proofErr w:type="spellStart"/>
      <w:r w:rsidR="00DC3E1E">
        <w:t>grav</w:t>
      </w:r>
      <w:proofErr w:type="spellEnd"/>
      <w:r w:rsidR="00DC3E1E">
        <w:t xml:space="preserve">. </w:t>
      </w:r>
      <w:r w:rsidR="00A14744">
        <w:t xml:space="preserve">Wassergehalte aus </w:t>
      </w:r>
      <w:proofErr w:type="spellStart"/>
      <w:r w:rsidR="00A14744">
        <w:t>Nmin</w:t>
      </w:r>
      <w:proofErr w:type="spellEnd"/>
      <w:r w:rsidR="00A14744">
        <w:t xml:space="preserve"> Proben, </w:t>
      </w:r>
      <w:r w:rsidR="002074C8">
        <w:t xml:space="preserve">nur als </w:t>
      </w:r>
      <w:r w:rsidR="002074C8" w:rsidRPr="00A14744">
        <w:rPr>
          <w:b/>
        </w:rPr>
        <w:t>Aus</w:t>
      </w:r>
      <w:r w:rsidR="0026224C" w:rsidRPr="00A14744">
        <w:rPr>
          <w:b/>
        </w:rPr>
        <w:t>gangs</w:t>
      </w:r>
      <w:r w:rsidR="002074C8" w:rsidRPr="00A14744">
        <w:rPr>
          <w:b/>
        </w:rPr>
        <w:t>situation</w:t>
      </w:r>
    </w:p>
    <w:p w:rsidR="00197DBC" w:rsidRDefault="00197DBC" w:rsidP="00471BA4">
      <w:r>
        <w:t>Klima</w:t>
      </w:r>
      <w:r w:rsidR="00BD1C77">
        <w:t>tische Wasser</w:t>
      </w:r>
      <w:r>
        <w:t>bilanz:   Okt-Feb, März-Mai, Juni-Juli (Aug u Sept lassen wir weg)</w:t>
      </w:r>
    </w:p>
    <w:p w:rsidR="007F345D" w:rsidRDefault="007F345D" w:rsidP="007F345D">
      <w:r>
        <w:t xml:space="preserve">Paper </w:t>
      </w:r>
      <w:proofErr w:type="spellStart"/>
      <w:r>
        <w:t>Eushan</w:t>
      </w:r>
      <w:proofErr w:type="spellEnd"/>
      <w:r>
        <w:t xml:space="preserve"> (</w:t>
      </w:r>
      <w:proofErr w:type="spellStart"/>
      <w:r>
        <w:t>Agriculture</w:t>
      </w:r>
      <w:proofErr w:type="spellEnd"/>
      <w:r>
        <w:t xml:space="preserve">): </w:t>
      </w:r>
      <w:proofErr w:type="spellStart"/>
      <w:r>
        <w:t>Bt</w:t>
      </w:r>
      <w:proofErr w:type="spellEnd"/>
      <w:r>
        <w:t xml:space="preserve"> bis etwa 1m Tiefe (im </w:t>
      </w:r>
      <w:proofErr w:type="spellStart"/>
      <w:r>
        <w:t>Bt</w:t>
      </w:r>
      <w:proofErr w:type="spellEnd"/>
      <w:r>
        <w:t xml:space="preserve"> mehr Wurzeln in </w:t>
      </w:r>
      <w:proofErr w:type="spellStart"/>
      <w:r>
        <w:t>Bioporen</w:t>
      </w:r>
      <w:proofErr w:type="spellEnd"/>
      <w:r>
        <w:t xml:space="preserve">, drunter mehr im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soil</w:t>
      </w:r>
      <w:proofErr w:type="spellEnd"/>
      <w:r>
        <w:t xml:space="preserve">, wurzeln wieder aus </w:t>
      </w:r>
      <w:proofErr w:type="spellStart"/>
      <w:r>
        <w:t>Bioporen</w:t>
      </w:r>
      <w:proofErr w:type="spellEnd"/>
      <w:r>
        <w:t xml:space="preserve"> raus)</w:t>
      </w:r>
    </w:p>
    <w:p w:rsidR="00224F25" w:rsidRPr="00CD0CF1" w:rsidRDefault="00224F25" w:rsidP="00224F25">
      <w:proofErr w:type="spellStart"/>
      <w:r>
        <w:t>Ggf</w:t>
      </w:r>
      <w:proofErr w:type="spellEnd"/>
      <w:r>
        <w:t xml:space="preserve"> PCA </w:t>
      </w:r>
      <w:proofErr w:type="spellStart"/>
      <w:r>
        <w:t>cluster</w:t>
      </w:r>
      <w:proofErr w:type="spellEnd"/>
      <w:r>
        <w:t xml:space="preserve"> Analyse durchführen </w:t>
      </w:r>
      <w:moveFromRangeStart w:id="9" w:author="MiriamA" w:date="2020-12-29T19:53:00Z" w:name="move60164035"/>
      <w:moveFrom w:id="10" w:author="MiriamA" w:date="2020-12-29T19:53:00Z">
        <w:r w:rsidDel="009E662B">
          <w:t>(siehe paper Roman Fig. 3)</w:t>
        </w:r>
      </w:moveFrom>
      <w:moveFromRangeEnd w:id="9"/>
    </w:p>
    <w:p w:rsidR="00224F25" w:rsidRPr="00335CCA" w:rsidRDefault="00224F25" w:rsidP="00471BA4"/>
    <w:sectPr w:rsidR="00224F25" w:rsidRPr="00335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A6C74"/>
    <w:multiLevelType w:val="hybridMultilevel"/>
    <w:tmpl w:val="E52AF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4067"/>
    <w:multiLevelType w:val="hybridMultilevel"/>
    <w:tmpl w:val="0090E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52120"/>
    <w:multiLevelType w:val="hybridMultilevel"/>
    <w:tmpl w:val="40FC4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riamA">
    <w15:presenceInfo w15:providerId="None" w15:userId="Miri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A6"/>
    <w:rsid w:val="00197DBC"/>
    <w:rsid w:val="001B42AA"/>
    <w:rsid w:val="001C13E5"/>
    <w:rsid w:val="001E4A3A"/>
    <w:rsid w:val="00200865"/>
    <w:rsid w:val="002074C8"/>
    <w:rsid w:val="00213512"/>
    <w:rsid w:val="00224F25"/>
    <w:rsid w:val="0026224C"/>
    <w:rsid w:val="002C756C"/>
    <w:rsid w:val="002D169E"/>
    <w:rsid w:val="00335CCA"/>
    <w:rsid w:val="003400C3"/>
    <w:rsid w:val="0034728E"/>
    <w:rsid w:val="003B38ED"/>
    <w:rsid w:val="003B5E46"/>
    <w:rsid w:val="003E21D2"/>
    <w:rsid w:val="00404EA2"/>
    <w:rsid w:val="0042310B"/>
    <w:rsid w:val="00471BA4"/>
    <w:rsid w:val="00552F88"/>
    <w:rsid w:val="00571566"/>
    <w:rsid w:val="00596F21"/>
    <w:rsid w:val="00660141"/>
    <w:rsid w:val="00727C83"/>
    <w:rsid w:val="007F345D"/>
    <w:rsid w:val="007F7503"/>
    <w:rsid w:val="008210DD"/>
    <w:rsid w:val="0093078C"/>
    <w:rsid w:val="0095619F"/>
    <w:rsid w:val="009C1704"/>
    <w:rsid w:val="009D1C2C"/>
    <w:rsid w:val="009E662B"/>
    <w:rsid w:val="00A14744"/>
    <w:rsid w:val="00A21036"/>
    <w:rsid w:val="00A81E86"/>
    <w:rsid w:val="00B22659"/>
    <w:rsid w:val="00B27EFA"/>
    <w:rsid w:val="00B91385"/>
    <w:rsid w:val="00BD1C77"/>
    <w:rsid w:val="00C00188"/>
    <w:rsid w:val="00C9465A"/>
    <w:rsid w:val="00CD0CF1"/>
    <w:rsid w:val="00CE7BBF"/>
    <w:rsid w:val="00D20EA6"/>
    <w:rsid w:val="00DB20BF"/>
    <w:rsid w:val="00DC3E1E"/>
    <w:rsid w:val="00E20532"/>
    <w:rsid w:val="00E474A6"/>
    <w:rsid w:val="00E73542"/>
    <w:rsid w:val="00EA3007"/>
    <w:rsid w:val="00EB2409"/>
    <w:rsid w:val="00F976E0"/>
    <w:rsid w:val="00FC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488C"/>
  <w15:docId w15:val="{6BE99FD8-103A-4B1D-873C-55E0D6BF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4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MiriamA</cp:lastModifiedBy>
  <cp:revision>2</cp:revision>
  <dcterms:created xsi:type="dcterms:W3CDTF">2020-12-29T18:54:00Z</dcterms:created>
  <dcterms:modified xsi:type="dcterms:W3CDTF">2020-12-29T18:54:00Z</dcterms:modified>
</cp:coreProperties>
</file>